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80E8" w14:textId="1FA430BB" w:rsidR="00566C0C" w:rsidRPr="00DF2018" w:rsidRDefault="008A390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Student: Mateusz Kuchta</w:t>
      </w:r>
    </w:p>
    <w:p w14:paraId="78EE47E7" w14:textId="29F4FD4C" w:rsidR="008A390E" w:rsidRPr="00DF2018" w:rsidRDefault="008A390E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Kierunek studiów: B</w:t>
      </w:r>
      <w:r w:rsidR="006078B2"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ig Data</w:t>
      </w:r>
    </w:p>
    <w:p w14:paraId="36A61824" w14:textId="770A0DB9" w:rsidR="006078B2" w:rsidRPr="00DF2018" w:rsidRDefault="001E6E8C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Tryb studiów: niestacjonarne</w:t>
      </w:r>
    </w:p>
    <w:p w14:paraId="57BD78B4" w14:textId="7995BEDA" w:rsidR="001E6E8C" w:rsidRPr="00DF2018" w:rsidRDefault="001D04B9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>Planowany termin obrony:</w:t>
      </w:r>
      <w:r w:rsidR="00E617E8"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czerwiec 2023</w:t>
      </w:r>
    </w:p>
    <w:p w14:paraId="41B03271" w14:textId="77777777" w:rsidR="001951EF" w:rsidRPr="00DF2018" w:rsidRDefault="00E617E8" w:rsidP="001951EF">
      <w:pPr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Proponowany tytuł pracy: </w:t>
      </w:r>
    </w:p>
    <w:p w14:paraId="230F0F3B" w14:textId="2224F3D3" w:rsidR="002E6D03" w:rsidRDefault="00E617E8" w:rsidP="001951EF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i/>
          <w:iCs/>
          <w:sz w:val="24"/>
          <w:szCs w:val="24"/>
          <w:lang w:val="pl-PL"/>
        </w:rPr>
        <w:t>„</w:t>
      </w:r>
      <w:r w:rsidR="00215097" w:rsidRPr="00DF2018">
        <w:rPr>
          <w:rFonts w:ascii="Times New Roman" w:hAnsi="Times New Roman" w:cs="Times New Roman"/>
          <w:i/>
          <w:iCs/>
          <w:sz w:val="24"/>
          <w:szCs w:val="24"/>
          <w:lang w:val="pl-PL"/>
        </w:rPr>
        <w:t>Wpływ wrogiego uczenia maszynowego na modele estymacji wiarygodności kredytowej</w:t>
      </w:r>
      <w:r w:rsidR="00BF67B3" w:rsidRPr="00DF2018">
        <w:rPr>
          <w:rFonts w:ascii="Times New Roman" w:hAnsi="Times New Roman" w:cs="Times New Roman"/>
          <w:i/>
          <w:iCs/>
          <w:sz w:val="24"/>
          <w:szCs w:val="24"/>
          <w:lang w:val="pl-PL"/>
        </w:rPr>
        <w:t>”</w:t>
      </w:r>
    </w:p>
    <w:p w14:paraId="7EAABA51" w14:textId="77777777" w:rsidR="00DF2018" w:rsidRPr="00DF2018" w:rsidRDefault="00DF2018" w:rsidP="001951EF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pl-PL"/>
        </w:rPr>
      </w:pPr>
    </w:p>
    <w:p w14:paraId="3FCA008C" w14:textId="18550483" w:rsidR="0025405A" w:rsidRPr="00DF2018" w:rsidRDefault="00FC73D4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Celem pracy jest </w:t>
      </w:r>
      <w:r w:rsidR="0025405A" w:rsidRPr="00DF2018">
        <w:rPr>
          <w:rFonts w:ascii="Times New Roman" w:hAnsi="Times New Roman" w:cs="Times New Roman"/>
          <w:sz w:val="24"/>
          <w:szCs w:val="24"/>
          <w:lang w:val="pl-PL"/>
        </w:rPr>
        <w:t>budowa modelu</w:t>
      </w:r>
      <w:r w:rsidR="0098169F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26AFC" w:rsidRPr="00DF2018">
        <w:rPr>
          <w:rFonts w:ascii="Times New Roman" w:hAnsi="Times New Roman" w:cs="Times New Roman"/>
          <w:sz w:val="24"/>
          <w:szCs w:val="24"/>
          <w:lang w:val="pl-PL"/>
        </w:rPr>
        <w:t>predykcyjnego</w:t>
      </w:r>
      <w:r w:rsidR="00861D60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do wykorzystania w</w:t>
      </w:r>
      <w:r w:rsidR="009049E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 dziedzinie </w:t>
      </w:r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>C</w:t>
      </w:r>
      <w:r w:rsidR="00861D60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redit </w:t>
      </w:r>
      <w:proofErr w:type="spellStart"/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>S</w:t>
      </w:r>
      <w:r w:rsidR="00861D60" w:rsidRPr="00DF2018">
        <w:rPr>
          <w:rFonts w:ascii="Times New Roman" w:hAnsi="Times New Roman" w:cs="Times New Roman"/>
          <w:sz w:val="24"/>
          <w:szCs w:val="24"/>
          <w:lang w:val="pl-PL"/>
        </w:rPr>
        <w:t>cor</w:t>
      </w:r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>ing’u</w:t>
      </w:r>
      <w:proofErr w:type="spellEnd"/>
      <w:r w:rsidR="00A22425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. </w:t>
      </w:r>
      <w:r w:rsidR="0046390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Model zostanie opracowany przy wykorzystaniu algorytmu drzewa decyzyjnego. </w:t>
      </w:r>
      <w:r w:rsidR="0098169F" w:rsidRPr="00DF2018">
        <w:rPr>
          <w:rFonts w:ascii="Times New Roman" w:hAnsi="Times New Roman" w:cs="Times New Roman"/>
          <w:sz w:val="24"/>
          <w:szCs w:val="24"/>
          <w:lang w:val="pl-PL"/>
        </w:rPr>
        <w:t>Odpowiednio nauczony model</w:t>
      </w:r>
      <w:r w:rsidR="00626AFC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zostanie następnie poddany</w:t>
      </w:r>
      <w:r w:rsidR="00BE03EA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„atakowi”</w:t>
      </w:r>
      <w:r w:rsidR="00DC3580" w:rsidRPr="00DF2018">
        <w:rPr>
          <w:rFonts w:ascii="Times New Roman" w:hAnsi="Times New Roman" w:cs="Times New Roman"/>
          <w:sz w:val="24"/>
          <w:szCs w:val="24"/>
          <w:lang w:val="pl-PL"/>
        </w:rPr>
        <w:t>, znanemu jako „wrogie uczenie maszynowe”</w:t>
      </w:r>
      <w:r w:rsidR="008001BE" w:rsidRPr="00DF2018">
        <w:rPr>
          <w:rFonts w:ascii="Times New Roman" w:hAnsi="Times New Roman" w:cs="Times New Roman"/>
          <w:sz w:val="24"/>
          <w:szCs w:val="24"/>
          <w:lang w:val="pl-PL"/>
        </w:rPr>
        <w:t>. Wynikiem pracy powinny być wnioski</w:t>
      </w:r>
      <w:r w:rsidR="00176EC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dotyczące wpływu tego typu „oszustwa”</w:t>
      </w:r>
      <w:r w:rsidR="00932BD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na model w zależności od skali ataku.</w:t>
      </w:r>
    </w:p>
    <w:p w14:paraId="1D1AE8A7" w14:textId="06F0920A" w:rsidR="00E60092" w:rsidRPr="00DF2018" w:rsidRDefault="00E60092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 pierwszym rozdziale zostanie opisany temat wiarygodności kredytowej</w:t>
      </w:r>
      <w:r w:rsidR="0041294B" w:rsidRPr="00DF2018">
        <w:rPr>
          <w:rFonts w:ascii="Times New Roman" w:hAnsi="Times New Roman" w:cs="Times New Roman"/>
          <w:sz w:val="24"/>
          <w:szCs w:val="24"/>
          <w:lang w:val="pl-PL"/>
        </w:rPr>
        <w:t>, używanych do jej oszacowania modeli</w:t>
      </w:r>
      <w:r w:rsidR="00AC3D0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a także przyczyny powstania problemu wrogiego uczenia maszynowego i dotychczasowe dokonania dotyczące </w:t>
      </w:r>
      <w:r w:rsidR="00BF271D" w:rsidRPr="00DF2018">
        <w:rPr>
          <w:rFonts w:ascii="Times New Roman" w:hAnsi="Times New Roman" w:cs="Times New Roman"/>
          <w:sz w:val="24"/>
          <w:szCs w:val="24"/>
          <w:lang w:val="pl-PL"/>
        </w:rPr>
        <w:t>badań w tej dziedzinie</w:t>
      </w:r>
      <w:r w:rsidR="00CE1421" w:rsidRPr="00DF2018">
        <w:rPr>
          <w:rFonts w:ascii="Times New Roman" w:hAnsi="Times New Roman" w:cs="Times New Roman"/>
          <w:sz w:val="24"/>
          <w:szCs w:val="24"/>
          <w:lang w:val="pl-PL"/>
        </w:rPr>
        <w:t>. Obejmie on szeroki przegląd literatury</w:t>
      </w:r>
      <w:r w:rsidR="00ED2F58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tj. badań naukowych i publikacji, jak także </w:t>
      </w:r>
      <w:r w:rsidR="00CA61A8" w:rsidRPr="00DF2018">
        <w:rPr>
          <w:rFonts w:ascii="Times New Roman" w:hAnsi="Times New Roman" w:cs="Times New Roman"/>
          <w:sz w:val="24"/>
          <w:szCs w:val="24"/>
          <w:lang w:val="pl-PL"/>
        </w:rPr>
        <w:t>przywoła źródła występujące w formie video</w:t>
      </w:r>
      <w:r w:rsidR="0036026C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3626C" w:rsidRPr="00DF2018">
        <w:rPr>
          <w:rFonts w:ascii="Times New Roman" w:hAnsi="Times New Roman" w:cs="Times New Roman"/>
          <w:sz w:val="24"/>
          <w:szCs w:val="24"/>
          <w:lang w:val="pl-PL"/>
        </w:rPr>
        <w:t>udostępnione przez np. Uniwersytet Stanford.</w:t>
      </w:r>
    </w:p>
    <w:p w14:paraId="561F35EA" w14:textId="604E253E" w:rsidR="007F5E53" w:rsidRPr="00DF2018" w:rsidRDefault="007F5E53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W drugim rozdziale </w:t>
      </w:r>
      <w:r w:rsidR="00971B2F" w:rsidRPr="00DF2018">
        <w:rPr>
          <w:rFonts w:ascii="Times New Roman" w:hAnsi="Times New Roman" w:cs="Times New Roman"/>
          <w:sz w:val="24"/>
          <w:szCs w:val="24"/>
          <w:lang w:val="pl-PL"/>
        </w:rPr>
        <w:t>zostanie przedstawion</w:t>
      </w:r>
      <w:r w:rsidR="00C05311" w:rsidRPr="00DF2018">
        <w:rPr>
          <w:rFonts w:ascii="Times New Roman" w:hAnsi="Times New Roman" w:cs="Times New Roman"/>
          <w:sz w:val="24"/>
          <w:szCs w:val="24"/>
          <w:lang w:val="pl-PL"/>
        </w:rPr>
        <w:t>y</w:t>
      </w:r>
      <w:r w:rsidR="00971B2F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ba</w:t>
      </w:r>
      <w:r w:rsidR="001D22DA" w:rsidRPr="00DF2018">
        <w:rPr>
          <w:rFonts w:ascii="Times New Roman" w:hAnsi="Times New Roman" w:cs="Times New Roman"/>
          <w:sz w:val="24"/>
          <w:szCs w:val="24"/>
          <w:lang w:val="pl-PL"/>
        </w:rPr>
        <w:t>rdziej konkretny i szczegółowy zakres badania</w:t>
      </w:r>
      <w:r w:rsidR="00C05311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co obejmuje wybranie zbioru danych i uzasadnienie jego wyboru, </w:t>
      </w:r>
      <w:r w:rsidR="00BF1D32" w:rsidRPr="00DF2018">
        <w:rPr>
          <w:rFonts w:ascii="Times New Roman" w:hAnsi="Times New Roman" w:cs="Times New Roman"/>
          <w:sz w:val="24"/>
          <w:szCs w:val="24"/>
          <w:lang w:val="pl-PL"/>
        </w:rPr>
        <w:t>selekcja technik, które zostaną wykorzystane do przetworzenia i analizy danych</w:t>
      </w:r>
      <w:r w:rsidR="00080704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wejściowych do modelu</w:t>
      </w:r>
      <w:r w:rsidR="00010E3E" w:rsidRPr="00DF2018">
        <w:rPr>
          <w:rFonts w:ascii="Times New Roman" w:hAnsi="Times New Roman" w:cs="Times New Roman"/>
          <w:sz w:val="24"/>
          <w:szCs w:val="24"/>
          <w:lang w:val="pl-PL"/>
        </w:rPr>
        <w:t>, a także plan przetestowania modelu pod kątem wrażliwości na wrogie ataki</w:t>
      </w:r>
      <w:r w:rsidR="00413CB3" w:rsidRPr="00DF2018">
        <w:rPr>
          <w:rFonts w:ascii="Times New Roman" w:hAnsi="Times New Roman" w:cs="Times New Roman"/>
          <w:sz w:val="24"/>
          <w:szCs w:val="24"/>
          <w:lang w:val="pl-PL"/>
        </w:rPr>
        <w:t>. Postawione zostaną hipotezy badawcze</w:t>
      </w:r>
      <w:r w:rsidR="00DA5C85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6F6050" w:rsidRPr="00DF2018">
        <w:rPr>
          <w:rFonts w:ascii="Times New Roman" w:hAnsi="Times New Roman" w:cs="Times New Roman"/>
          <w:sz w:val="24"/>
          <w:szCs w:val="24"/>
          <w:lang w:val="pl-PL"/>
        </w:rPr>
        <w:t>wraz z uzasadnieniem potencjalnej wartości płynącej z ich weryfikacji.</w:t>
      </w:r>
    </w:p>
    <w:p w14:paraId="30F7997C" w14:textId="02761D2C" w:rsidR="002556F9" w:rsidRPr="00DF2018" w:rsidRDefault="002556F9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Kolejny rozdział będzie stanowił opis </w:t>
      </w:r>
      <w:r w:rsidR="00C51BDA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wykorzystania narzędzi </w:t>
      </w:r>
      <w:r w:rsidR="00DB6504" w:rsidRPr="00DF2018">
        <w:rPr>
          <w:rFonts w:ascii="Times New Roman" w:hAnsi="Times New Roman" w:cs="Times New Roman"/>
          <w:sz w:val="24"/>
          <w:szCs w:val="24"/>
          <w:lang w:val="pl-PL"/>
        </w:rPr>
        <w:t>do celu budowy modelu</w:t>
      </w:r>
      <w:r w:rsidR="00FF5A9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drzewa decyzyjnego. Do jego realizacji zostanie wykorzystany </w:t>
      </w:r>
      <w:proofErr w:type="spellStart"/>
      <w:r w:rsidR="00FF5A93" w:rsidRPr="00DF2018">
        <w:rPr>
          <w:rFonts w:ascii="Times New Roman" w:hAnsi="Times New Roman" w:cs="Times New Roman"/>
          <w:sz w:val="24"/>
          <w:szCs w:val="24"/>
          <w:lang w:val="pl-PL"/>
        </w:rPr>
        <w:t>Jupyter</w:t>
      </w:r>
      <w:proofErr w:type="spellEnd"/>
      <w:r w:rsidR="00FF5A9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Notebook</w:t>
      </w:r>
      <w:r w:rsidR="006F3E44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a jako język programowania </w:t>
      </w:r>
      <w:r w:rsidR="00E77D18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zastosowany będzie </w:t>
      </w:r>
      <w:proofErr w:type="spellStart"/>
      <w:r w:rsidR="00E77D18" w:rsidRPr="00DF2018">
        <w:rPr>
          <w:rFonts w:ascii="Times New Roman" w:hAnsi="Times New Roman" w:cs="Times New Roman"/>
          <w:sz w:val="24"/>
          <w:szCs w:val="24"/>
          <w:lang w:val="pl-PL"/>
        </w:rPr>
        <w:t>Python</w:t>
      </w:r>
      <w:proofErr w:type="spellEnd"/>
      <w:r w:rsidR="00E77D18" w:rsidRPr="00DF2018">
        <w:rPr>
          <w:rFonts w:ascii="Times New Roman" w:hAnsi="Times New Roman" w:cs="Times New Roman"/>
          <w:sz w:val="24"/>
          <w:szCs w:val="24"/>
          <w:lang w:val="pl-PL"/>
        </w:rPr>
        <w:t>.</w:t>
      </w:r>
      <w:r w:rsidR="006D5AD5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Na tym etapie zostanie dokonana eksploracyjna analiza danych</w:t>
      </w:r>
      <w:r w:rsidR="0051189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oraz zbudowany będzie </w:t>
      </w:r>
      <w:r w:rsidR="00CD785C" w:rsidRPr="00DF2018">
        <w:rPr>
          <w:rFonts w:ascii="Times New Roman" w:hAnsi="Times New Roman" w:cs="Times New Roman"/>
          <w:sz w:val="24"/>
          <w:szCs w:val="24"/>
          <w:lang w:val="pl-PL"/>
        </w:rPr>
        <w:t>model predykcyjny. Rozdział zwieńczy podsumowanie otrzyman</w:t>
      </w:r>
      <w:r w:rsidR="0064745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ego modelu. </w:t>
      </w:r>
    </w:p>
    <w:p w14:paraId="57B580CA" w14:textId="26818A81" w:rsidR="00A55D16" w:rsidRPr="00DF2018" w:rsidRDefault="00F47B93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Ostatni rozdział</w:t>
      </w:r>
      <w:r w:rsidR="00136F9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zostanie rozpoczęty od </w:t>
      </w:r>
      <w:r w:rsidR="00032CC9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zaplanowania „ataków” na </w:t>
      </w:r>
      <w:r w:rsidRPr="00DF2018">
        <w:rPr>
          <w:rFonts w:ascii="Times New Roman" w:hAnsi="Times New Roman" w:cs="Times New Roman"/>
          <w:sz w:val="24"/>
          <w:szCs w:val="24"/>
          <w:lang w:val="pl-PL"/>
        </w:rPr>
        <w:t>stworzony model</w:t>
      </w:r>
      <w:r w:rsidR="00EA6A57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. Poprzez </w:t>
      </w:r>
      <w:r w:rsidR="00AC6AF0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wprowadzenie fałszywych danych zostanie zbadana jego odporność na </w:t>
      </w:r>
      <w:r w:rsidR="00012357" w:rsidRPr="00DF2018">
        <w:rPr>
          <w:rFonts w:ascii="Times New Roman" w:hAnsi="Times New Roman" w:cs="Times New Roman"/>
          <w:sz w:val="24"/>
          <w:szCs w:val="24"/>
          <w:lang w:val="pl-PL"/>
        </w:rPr>
        <w:t>ingerencj</w:t>
      </w:r>
      <w:r w:rsidR="00647378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e o różnym </w:t>
      </w:r>
      <w:r w:rsidR="00627FE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charakterze, </w:t>
      </w:r>
      <w:r w:rsidR="00264C01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co również zostanie zaimplementowane w języku </w:t>
      </w:r>
      <w:proofErr w:type="spellStart"/>
      <w:r w:rsidR="00264C01" w:rsidRPr="00DF2018">
        <w:rPr>
          <w:rFonts w:ascii="Times New Roman" w:hAnsi="Times New Roman" w:cs="Times New Roman"/>
          <w:sz w:val="24"/>
          <w:szCs w:val="24"/>
          <w:lang w:val="pl-PL"/>
        </w:rPr>
        <w:t>Python</w:t>
      </w:r>
      <w:proofErr w:type="spellEnd"/>
      <w:r w:rsidR="00487EB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. Celem testów będzie znalezienie wrażliwych punktów </w:t>
      </w:r>
      <w:r w:rsidR="00573B91" w:rsidRPr="00DF2018">
        <w:rPr>
          <w:rFonts w:ascii="Times New Roman" w:hAnsi="Times New Roman" w:cs="Times New Roman"/>
          <w:sz w:val="24"/>
          <w:szCs w:val="24"/>
          <w:lang w:val="pl-PL"/>
        </w:rPr>
        <w:t>utworzonego modelu i ostateczna weryfikacja postawionych hipotez badawczych.</w:t>
      </w:r>
    </w:p>
    <w:p w14:paraId="2CC8DA70" w14:textId="580377B8" w:rsidR="00FF648A" w:rsidRPr="00DF2018" w:rsidRDefault="008C0BC0" w:rsidP="00F32316">
      <w:pPr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Do wykonania pracy zostanie wykorzystane również </w:t>
      </w:r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oprogramowanie </w:t>
      </w:r>
      <w:proofErr w:type="spellStart"/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>Overleaf</w:t>
      </w:r>
      <w:proofErr w:type="spellEnd"/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>, celem opanowania przez studenta nowego narzędzia do edycji tekstu</w:t>
      </w:r>
      <w:r w:rsidR="00DE727D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a także inteligentnego </w:t>
      </w:r>
      <w:r w:rsidR="006E0100" w:rsidRPr="00DF2018">
        <w:rPr>
          <w:rFonts w:ascii="Times New Roman" w:hAnsi="Times New Roman" w:cs="Times New Roman"/>
          <w:sz w:val="24"/>
          <w:szCs w:val="24"/>
          <w:lang w:val="pl-PL"/>
        </w:rPr>
        <w:t>zarządzania bibliografią</w:t>
      </w:r>
      <w:r w:rsidR="0043658B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, zachowując przy tym wysoki standard </w:t>
      </w:r>
      <w:r w:rsidR="00B86EB0" w:rsidRPr="00DF2018">
        <w:rPr>
          <w:rFonts w:ascii="Times New Roman" w:hAnsi="Times New Roman" w:cs="Times New Roman"/>
          <w:sz w:val="24"/>
          <w:szCs w:val="24"/>
          <w:lang w:val="pl-PL"/>
        </w:rPr>
        <w:t>jakości dokumentu</w:t>
      </w:r>
      <w:r w:rsidR="006E0100" w:rsidRPr="00DF2018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7F52AF09" w14:textId="3506DD6E" w:rsidR="002E1434" w:rsidRDefault="002E1434" w:rsidP="000D0A95">
      <w:pPr>
        <w:rPr>
          <w:lang w:val="pl-PL"/>
        </w:rPr>
      </w:pPr>
      <w:r>
        <w:rPr>
          <w:lang w:val="pl-PL"/>
        </w:rPr>
        <w:tab/>
      </w:r>
    </w:p>
    <w:p w14:paraId="51BD2D2F" w14:textId="19B95613" w:rsidR="00DF2018" w:rsidRDefault="00DF2018" w:rsidP="000D0A95">
      <w:pPr>
        <w:rPr>
          <w:lang w:val="pl-PL"/>
        </w:rPr>
      </w:pPr>
    </w:p>
    <w:p w14:paraId="7627E25A" w14:textId="77777777" w:rsidR="00DF2018" w:rsidRDefault="00DF2018" w:rsidP="000D0A95">
      <w:pPr>
        <w:rPr>
          <w:lang w:val="pl-PL"/>
        </w:rPr>
      </w:pPr>
    </w:p>
    <w:p w14:paraId="69F17741" w14:textId="36BCC3FB" w:rsidR="005A067E" w:rsidRPr="00DF2018" w:rsidRDefault="003F70BA" w:rsidP="003F70BA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b/>
          <w:bCs/>
          <w:sz w:val="24"/>
          <w:szCs w:val="24"/>
          <w:lang w:val="pl-PL"/>
        </w:rPr>
        <w:lastRenderedPageBreak/>
        <w:t>Ramowy spis treści</w:t>
      </w:r>
    </w:p>
    <w:p w14:paraId="02B74F13" w14:textId="6131282B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Wstęp</w:t>
      </w:r>
    </w:p>
    <w:p w14:paraId="799F53B4" w14:textId="6FE3AD9D" w:rsidR="003F70BA" w:rsidRPr="00DF2018" w:rsidRDefault="003F70BA" w:rsidP="00144A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del w:id="0" w:author="Mateusz Kuchta" w:date="2023-03-02T19:50:00Z">
        <w:r w:rsidRPr="00DF2018" w:rsidDel="0016354D">
          <w:rPr>
            <w:rFonts w:ascii="Times New Roman" w:hAnsi="Times New Roman" w:cs="Times New Roman"/>
            <w:sz w:val="24"/>
            <w:szCs w:val="24"/>
            <w:lang w:val="pl-PL"/>
          </w:rPr>
          <w:delText>Część teoretyczna</w:delText>
        </w:r>
      </w:del>
      <w:ins w:id="1" w:author="Mateusz Kuchta" w:date="2023-03-02T19:50:00Z">
        <w:r w:rsidR="0016354D">
          <w:rPr>
            <w:rFonts w:ascii="Times New Roman" w:hAnsi="Times New Roman" w:cs="Times New Roman"/>
            <w:sz w:val="24"/>
            <w:szCs w:val="24"/>
            <w:lang w:val="pl-PL"/>
          </w:rPr>
          <w:t>Credit Scoring</w:t>
        </w:r>
      </w:ins>
    </w:p>
    <w:p w14:paraId="570C0A01" w14:textId="77777777" w:rsidR="00A0063A" w:rsidRPr="00DF2018" w:rsidRDefault="00A0063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Credit Scoring</w:t>
      </w:r>
    </w:p>
    <w:p w14:paraId="243A23D1" w14:textId="77777777" w:rsidR="00A0063A" w:rsidRPr="00DF2018" w:rsidRDefault="00A0063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Uczenie Maszynowe</w:t>
      </w:r>
    </w:p>
    <w:p w14:paraId="0C7F299B" w14:textId="30463975" w:rsidR="00A0063A" w:rsidRPr="00DF2018" w:rsidRDefault="00A0063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2018">
        <w:rPr>
          <w:rFonts w:ascii="Times New Roman" w:hAnsi="Times New Roman" w:cs="Times New Roman"/>
          <w:sz w:val="24"/>
          <w:szCs w:val="24"/>
        </w:rPr>
        <w:t xml:space="preserve">Adversarial Machine Learning – </w:t>
      </w:r>
      <w:proofErr w:type="spellStart"/>
      <w:r w:rsidRPr="00DF2018">
        <w:rPr>
          <w:rFonts w:ascii="Times New Roman" w:hAnsi="Times New Roman" w:cs="Times New Roman"/>
          <w:sz w:val="24"/>
          <w:szCs w:val="24"/>
        </w:rPr>
        <w:t>Wrogie</w:t>
      </w:r>
      <w:proofErr w:type="spellEnd"/>
      <w:r w:rsidRPr="00DF2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018">
        <w:rPr>
          <w:rFonts w:ascii="Times New Roman" w:hAnsi="Times New Roman" w:cs="Times New Roman"/>
          <w:sz w:val="24"/>
          <w:szCs w:val="24"/>
        </w:rPr>
        <w:t>Uczenie</w:t>
      </w:r>
      <w:proofErr w:type="spellEnd"/>
      <w:r w:rsidRPr="00DF2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2018">
        <w:rPr>
          <w:rFonts w:ascii="Times New Roman" w:hAnsi="Times New Roman" w:cs="Times New Roman"/>
          <w:sz w:val="24"/>
          <w:szCs w:val="24"/>
        </w:rPr>
        <w:t>Maszynowe</w:t>
      </w:r>
      <w:proofErr w:type="spellEnd"/>
    </w:p>
    <w:p w14:paraId="1542CA07" w14:textId="6E57ECD1" w:rsidR="0016354D" w:rsidRPr="00586166" w:rsidRDefault="00586166" w:rsidP="00144A7D">
      <w:pPr>
        <w:pStyle w:val="ListParagraph"/>
        <w:numPr>
          <w:ilvl w:val="0"/>
          <w:numId w:val="2"/>
        </w:numPr>
        <w:spacing w:line="360" w:lineRule="auto"/>
        <w:rPr>
          <w:ins w:id="2" w:author="Mateusz Kuchta" w:date="2023-03-02T19:50:00Z"/>
          <w:rFonts w:ascii="Times New Roman" w:hAnsi="Times New Roman" w:cs="Times New Roman"/>
          <w:sz w:val="24"/>
          <w:szCs w:val="24"/>
          <w:rPrChange w:id="3" w:author="Mateusz Kuchta" w:date="2023-03-02T19:51:00Z">
            <w:rPr>
              <w:ins w:id="4" w:author="Mateusz Kuchta" w:date="2023-03-02T19:50:00Z"/>
              <w:rFonts w:ascii="Times New Roman" w:hAnsi="Times New Roman" w:cs="Times New Roman"/>
              <w:sz w:val="24"/>
              <w:szCs w:val="24"/>
              <w:lang w:val="pl-PL"/>
            </w:rPr>
          </w:rPrChange>
        </w:rPr>
      </w:pPr>
      <w:ins w:id="5" w:author="Mateusz Kuchta" w:date="2023-03-02T19:51:00Z">
        <w:r w:rsidRPr="00586166">
          <w:rPr>
            <w:rFonts w:ascii="Times New Roman" w:hAnsi="Times New Roman" w:cs="Times New Roman"/>
            <w:sz w:val="24"/>
            <w:szCs w:val="24"/>
            <w:rPrChange w:id="6" w:author="Mateusz Kuchta" w:date="2023-03-02T19:51:00Z">
              <w:rPr>
                <w:rFonts w:ascii="Times New Roman" w:hAnsi="Times New Roman" w:cs="Times New Roman"/>
                <w:sz w:val="24"/>
                <w:szCs w:val="24"/>
                <w:lang w:val="pl-PL"/>
              </w:rPr>
            </w:rPrChange>
          </w:rPr>
          <w:t xml:space="preserve">Adversarial Machine Learning – </w:t>
        </w:r>
        <w:proofErr w:type="spellStart"/>
        <w:r w:rsidRPr="00586166">
          <w:rPr>
            <w:rFonts w:ascii="Times New Roman" w:hAnsi="Times New Roman" w:cs="Times New Roman"/>
            <w:sz w:val="24"/>
            <w:szCs w:val="24"/>
            <w:rPrChange w:id="7" w:author="Mateusz Kuchta" w:date="2023-03-02T19:51:00Z">
              <w:rPr>
                <w:rFonts w:ascii="Times New Roman" w:hAnsi="Times New Roman" w:cs="Times New Roman"/>
                <w:sz w:val="24"/>
                <w:szCs w:val="24"/>
                <w:lang w:val="pl-PL"/>
              </w:rPr>
            </w:rPrChange>
          </w:rPr>
          <w:t>Wrogie</w:t>
        </w:r>
        <w:proofErr w:type="spellEnd"/>
        <w:r w:rsidRPr="00586166">
          <w:rPr>
            <w:rFonts w:ascii="Times New Roman" w:hAnsi="Times New Roman" w:cs="Times New Roman"/>
            <w:sz w:val="24"/>
            <w:szCs w:val="24"/>
            <w:rPrChange w:id="8" w:author="Mateusz Kuchta" w:date="2023-03-02T19:51:00Z">
              <w:rPr>
                <w:rFonts w:ascii="Times New Roman" w:hAnsi="Times New Roman" w:cs="Times New Roman"/>
                <w:sz w:val="24"/>
                <w:szCs w:val="24"/>
                <w:lang w:val="pl-PL"/>
              </w:rPr>
            </w:rPrChange>
          </w:rPr>
          <w:t xml:space="preserve"> </w:t>
        </w:r>
        <w:proofErr w:type="spellStart"/>
        <w:r w:rsidRPr="00586166">
          <w:rPr>
            <w:rFonts w:ascii="Times New Roman" w:hAnsi="Times New Roman" w:cs="Times New Roman"/>
            <w:sz w:val="24"/>
            <w:szCs w:val="24"/>
            <w:rPrChange w:id="9" w:author="Mateusz Kuchta" w:date="2023-03-02T19:51:00Z">
              <w:rPr>
                <w:rFonts w:ascii="Times New Roman" w:hAnsi="Times New Roman" w:cs="Times New Roman"/>
                <w:sz w:val="24"/>
                <w:szCs w:val="24"/>
                <w:lang w:val="pl-PL"/>
              </w:rPr>
            </w:rPrChange>
          </w:rPr>
          <w:t>U</w:t>
        </w:r>
        <w:r>
          <w:rPr>
            <w:rFonts w:ascii="Times New Roman" w:hAnsi="Times New Roman" w:cs="Times New Roman"/>
            <w:sz w:val="24"/>
            <w:szCs w:val="24"/>
          </w:rPr>
          <w:t>czenie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Maszynowe</w:t>
        </w:r>
      </w:ins>
      <w:proofErr w:type="spellEnd"/>
    </w:p>
    <w:p w14:paraId="6F2B45E4" w14:textId="333BB95C" w:rsidR="00A0063A" w:rsidRPr="00DF2018" w:rsidRDefault="00BF579C" w:rsidP="008C24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pl-PL"/>
        </w:rPr>
        <w:pPrChange w:id="10" w:author="Mateusz Kuchta" w:date="2023-03-02T19:54:00Z">
          <w:pPr>
            <w:pStyle w:val="ListParagraph"/>
            <w:numPr>
              <w:numId w:val="2"/>
            </w:numPr>
            <w:spacing w:line="360" w:lineRule="auto"/>
            <w:ind w:left="360" w:hanging="360"/>
          </w:pPr>
        </w:pPrChange>
      </w:pPr>
      <w:del w:id="11" w:author="Mateusz Kuchta" w:date="2023-03-02T19:54:00Z">
        <w:r w:rsidRPr="00DF2018" w:rsidDel="008C2436">
          <w:rPr>
            <w:rFonts w:ascii="Times New Roman" w:hAnsi="Times New Roman" w:cs="Times New Roman"/>
            <w:sz w:val="24"/>
            <w:szCs w:val="24"/>
            <w:lang w:val="pl-PL"/>
          </w:rPr>
          <w:delText>Wprowadzenie do budowy modelu drzewa decyzyjnego w Credit Scoring</w:delText>
        </w:r>
      </w:del>
    </w:p>
    <w:p w14:paraId="22BCDB8F" w14:textId="743E6B42" w:rsidR="00BF579C" w:rsidRPr="00DF2018" w:rsidRDefault="006F2F2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Osiągnięcia w dziedzinie wykorzystania drzew decyzyjnych w Credit Scoring</w:t>
      </w:r>
    </w:p>
    <w:p w14:paraId="19A5BB3D" w14:textId="10481482" w:rsidR="006F2F29" w:rsidRPr="00DF2018" w:rsidRDefault="0006789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Wybór i opis wykorzystanego zbioru danych</w:t>
      </w:r>
    </w:p>
    <w:p w14:paraId="38476CA2" w14:textId="48899F7B" w:rsidR="00067899" w:rsidRPr="00DF2018" w:rsidRDefault="00B21E8A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Koncepcja przeprowadzenia części praktycznej</w:t>
      </w:r>
    </w:p>
    <w:p w14:paraId="1C5E0DE2" w14:textId="5861F7D1" w:rsidR="0060796B" w:rsidRPr="00DF2018" w:rsidRDefault="0060796B" w:rsidP="00144A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Budowa modelu drzewa decyzyjnego do celu Credit Scoring </w:t>
      </w:r>
    </w:p>
    <w:p w14:paraId="416CF5E7" w14:textId="03C1F894" w:rsidR="00BB4C03" w:rsidRPr="00DF2018" w:rsidRDefault="002F2C8F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 xml:space="preserve">Opis zbioru danych oraz użytych </w:t>
      </w:r>
      <w:r w:rsidR="00BB4C03" w:rsidRPr="00DF2018">
        <w:rPr>
          <w:rFonts w:ascii="Times New Roman" w:hAnsi="Times New Roman" w:cs="Times New Roman"/>
          <w:sz w:val="24"/>
          <w:szCs w:val="24"/>
          <w:lang w:val="pl-PL"/>
        </w:rPr>
        <w:t xml:space="preserve"> narzędzi i technologi</w:t>
      </w:r>
      <w:r w:rsidR="00EE603D">
        <w:rPr>
          <w:rFonts w:ascii="Times New Roman" w:hAnsi="Times New Roman" w:cs="Times New Roman"/>
          <w:sz w:val="24"/>
          <w:szCs w:val="24"/>
          <w:lang w:val="pl-PL"/>
        </w:rPr>
        <w:t>i</w:t>
      </w:r>
    </w:p>
    <w:p w14:paraId="2F5A2663" w14:textId="3D6D88B8" w:rsidR="00BB4C03" w:rsidRPr="00DF2018" w:rsidRDefault="00AD20E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Budowa modelu</w:t>
      </w:r>
    </w:p>
    <w:p w14:paraId="2E22D1D6" w14:textId="67A9E6BB" w:rsidR="00AD20E9" w:rsidRPr="00DF2018" w:rsidRDefault="00CC5349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Analiza wyników</w:t>
      </w:r>
    </w:p>
    <w:p w14:paraId="3A21C6BD" w14:textId="53FF4CCA" w:rsidR="00BF579C" w:rsidRPr="00DF2018" w:rsidRDefault="00CA3D25" w:rsidP="00144A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Atak na opracowany model</w:t>
      </w:r>
    </w:p>
    <w:p w14:paraId="0431B4EF" w14:textId="45C3E0EB" w:rsidR="00CA3D25" w:rsidRPr="00DF2018" w:rsidRDefault="00F60022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Strategia badania odporności modelu</w:t>
      </w:r>
    </w:p>
    <w:p w14:paraId="06987722" w14:textId="60C78CFA" w:rsidR="00F60022" w:rsidRPr="00DF2018" w:rsidRDefault="003948A4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Implementacja wybranych technik ataku</w:t>
      </w:r>
    </w:p>
    <w:p w14:paraId="62784A2E" w14:textId="369E5B7D" w:rsidR="00144A7D" w:rsidRPr="00DF2018" w:rsidRDefault="00144A7D" w:rsidP="00144A7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Analiza wyników i weryfikacja hipotez badawczych</w:t>
      </w:r>
    </w:p>
    <w:p w14:paraId="742892CA" w14:textId="1B4B0F2F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Wnioski</w:t>
      </w:r>
    </w:p>
    <w:p w14:paraId="2992501F" w14:textId="2E72414B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Bibliografia</w:t>
      </w:r>
    </w:p>
    <w:p w14:paraId="703F9E5A" w14:textId="24DB8AF6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Spis rysunków</w:t>
      </w:r>
    </w:p>
    <w:p w14:paraId="156ECC06" w14:textId="3832C68B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Spis tabel</w:t>
      </w:r>
    </w:p>
    <w:p w14:paraId="0EF78509" w14:textId="3746EB47" w:rsidR="00144A7D" w:rsidRPr="00DF2018" w:rsidRDefault="00144A7D" w:rsidP="00144A7D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F2018">
        <w:rPr>
          <w:rFonts w:ascii="Times New Roman" w:hAnsi="Times New Roman" w:cs="Times New Roman"/>
          <w:sz w:val="24"/>
          <w:szCs w:val="24"/>
          <w:lang w:val="pl-PL"/>
        </w:rPr>
        <w:t>Załączniki</w:t>
      </w:r>
    </w:p>
    <w:p w14:paraId="7C34F95E" w14:textId="77777777" w:rsidR="00A0063A" w:rsidRPr="00DF2018" w:rsidRDefault="00A0063A" w:rsidP="00A0063A">
      <w:pPr>
        <w:rPr>
          <w:rFonts w:ascii="Times New Roman" w:hAnsi="Times New Roman" w:cs="Times New Roman"/>
          <w:sz w:val="24"/>
          <w:szCs w:val="24"/>
          <w:lang w:val="pl-PL"/>
        </w:rPr>
      </w:pPr>
    </w:p>
    <w:sectPr w:rsidR="00A0063A" w:rsidRPr="00DF2018" w:rsidSect="00664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5D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54D0E54"/>
    <w:multiLevelType w:val="multilevel"/>
    <w:tmpl w:val="DBBE8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475676279">
    <w:abstractNumId w:val="1"/>
  </w:num>
  <w:num w:numId="2" w16cid:durableId="23346928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Kuchta">
    <w15:presenceInfo w15:providerId="AD" w15:userId="S::mk116111@student.sgh.waw.pl::21eec237-6788-43b9-987d-38abd68bb9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D7"/>
    <w:rsid w:val="00010E3E"/>
    <w:rsid w:val="000111DD"/>
    <w:rsid w:val="00012357"/>
    <w:rsid w:val="000201E6"/>
    <w:rsid w:val="00032CC9"/>
    <w:rsid w:val="00036A3D"/>
    <w:rsid w:val="00063B0B"/>
    <w:rsid w:val="00067899"/>
    <w:rsid w:val="00080704"/>
    <w:rsid w:val="000D0A95"/>
    <w:rsid w:val="000D5190"/>
    <w:rsid w:val="00131154"/>
    <w:rsid w:val="001336FC"/>
    <w:rsid w:val="00136F9B"/>
    <w:rsid w:val="00144A7D"/>
    <w:rsid w:val="0016354D"/>
    <w:rsid w:val="00176ECD"/>
    <w:rsid w:val="001951EF"/>
    <w:rsid w:val="001A3DC6"/>
    <w:rsid w:val="001C0BC8"/>
    <w:rsid w:val="001C2F33"/>
    <w:rsid w:val="001C47CD"/>
    <w:rsid w:val="001D04B9"/>
    <w:rsid w:val="001D22DA"/>
    <w:rsid w:val="001E6E8C"/>
    <w:rsid w:val="00205F9B"/>
    <w:rsid w:val="00215097"/>
    <w:rsid w:val="002150FF"/>
    <w:rsid w:val="0021740B"/>
    <w:rsid w:val="00221EF6"/>
    <w:rsid w:val="0022534B"/>
    <w:rsid w:val="0025076B"/>
    <w:rsid w:val="0025405A"/>
    <w:rsid w:val="002556F9"/>
    <w:rsid w:val="00264C01"/>
    <w:rsid w:val="00287254"/>
    <w:rsid w:val="0029096E"/>
    <w:rsid w:val="002E1434"/>
    <w:rsid w:val="002E6D03"/>
    <w:rsid w:val="002F2C8F"/>
    <w:rsid w:val="002F5C19"/>
    <w:rsid w:val="0036026C"/>
    <w:rsid w:val="00363420"/>
    <w:rsid w:val="00374897"/>
    <w:rsid w:val="00387FE5"/>
    <w:rsid w:val="003948A4"/>
    <w:rsid w:val="003C6D10"/>
    <w:rsid w:val="003F70BA"/>
    <w:rsid w:val="0041294B"/>
    <w:rsid w:val="00413CB3"/>
    <w:rsid w:val="0043658B"/>
    <w:rsid w:val="004528F3"/>
    <w:rsid w:val="00463903"/>
    <w:rsid w:val="0047565A"/>
    <w:rsid w:val="00487EBD"/>
    <w:rsid w:val="0051189D"/>
    <w:rsid w:val="00532EF3"/>
    <w:rsid w:val="005420A5"/>
    <w:rsid w:val="00542C4D"/>
    <w:rsid w:val="00566C0C"/>
    <w:rsid w:val="00573B91"/>
    <w:rsid w:val="00585C1B"/>
    <w:rsid w:val="00586166"/>
    <w:rsid w:val="005A067E"/>
    <w:rsid w:val="006078B2"/>
    <w:rsid w:val="0060796B"/>
    <w:rsid w:val="00611E96"/>
    <w:rsid w:val="00626AFC"/>
    <w:rsid w:val="00627FE3"/>
    <w:rsid w:val="006301B1"/>
    <w:rsid w:val="0063626C"/>
    <w:rsid w:val="006466EE"/>
    <w:rsid w:val="00647378"/>
    <w:rsid w:val="0064745B"/>
    <w:rsid w:val="00664391"/>
    <w:rsid w:val="006D5AD5"/>
    <w:rsid w:val="006E0100"/>
    <w:rsid w:val="006F2F29"/>
    <w:rsid w:val="006F3E44"/>
    <w:rsid w:val="006F6050"/>
    <w:rsid w:val="0073352D"/>
    <w:rsid w:val="00765928"/>
    <w:rsid w:val="00790C89"/>
    <w:rsid w:val="00797AD6"/>
    <w:rsid w:val="007F5E53"/>
    <w:rsid w:val="008001BE"/>
    <w:rsid w:val="008047BB"/>
    <w:rsid w:val="00861D60"/>
    <w:rsid w:val="008872B0"/>
    <w:rsid w:val="008A390E"/>
    <w:rsid w:val="008C0BC0"/>
    <w:rsid w:val="008C2436"/>
    <w:rsid w:val="008D26B8"/>
    <w:rsid w:val="008D44C4"/>
    <w:rsid w:val="008D4B13"/>
    <w:rsid w:val="009049EB"/>
    <w:rsid w:val="00912487"/>
    <w:rsid w:val="009325E3"/>
    <w:rsid w:val="00932BD3"/>
    <w:rsid w:val="009418D6"/>
    <w:rsid w:val="00971B2F"/>
    <w:rsid w:val="009748D7"/>
    <w:rsid w:val="0098169F"/>
    <w:rsid w:val="00987B5F"/>
    <w:rsid w:val="009D252B"/>
    <w:rsid w:val="00A0063A"/>
    <w:rsid w:val="00A22425"/>
    <w:rsid w:val="00A3079E"/>
    <w:rsid w:val="00A55D16"/>
    <w:rsid w:val="00AA7C3A"/>
    <w:rsid w:val="00AC0D38"/>
    <w:rsid w:val="00AC3D0D"/>
    <w:rsid w:val="00AC6AF0"/>
    <w:rsid w:val="00AD0622"/>
    <w:rsid w:val="00AD20E9"/>
    <w:rsid w:val="00AF59BE"/>
    <w:rsid w:val="00B21E8A"/>
    <w:rsid w:val="00B22FCA"/>
    <w:rsid w:val="00B64979"/>
    <w:rsid w:val="00B86EB0"/>
    <w:rsid w:val="00BA48E8"/>
    <w:rsid w:val="00BB4C03"/>
    <w:rsid w:val="00BD41FB"/>
    <w:rsid w:val="00BE03EA"/>
    <w:rsid w:val="00BF1D32"/>
    <w:rsid w:val="00BF271D"/>
    <w:rsid w:val="00BF579C"/>
    <w:rsid w:val="00BF67B3"/>
    <w:rsid w:val="00C05311"/>
    <w:rsid w:val="00C318BC"/>
    <w:rsid w:val="00C51BDA"/>
    <w:rsid w:val="00C937CF"/>
    <w:rsid w:val="00CA3D25"/>
    <w:rsid w:val="00CA61A8"/>
    <w:rsid w:val="00CC5349"/>
    <w:rsid w:val="00CD6850"/>
    <w:rsid w:val="00CD785C"/>
    <w:rsid w:val="00CE1421"/>
    <w:rsid w:val="00D22380"/>
    <w:rsid w:val="00D2665E"/>
    <w:rsid w:val="00DA5C85"/>
    <w:rsid w:val="00DB6504"/>
    <w:rsid w:val="00DC3580"/>
    <w:rsid w:val="00DE0D46"/>
    <w:rsid w:val="00DE2FA9"/>
    <w:rsid w:val="00DE727D"/>
    <w:rsid w:val="00DF2018"/>
    <w:rsid w:val="00E14981"/>
    <w:rsid w:val="00E219ED"/>
    <w:rsid w:val="00E24AFA"/>
    <w:rsid w:val="00E60092"/>
    <w:rsid w:val="00E602E2"/>
    <w:rsid w:val="00E617E8"/>
    <w:rsid w:val="00E77D18"/>
    <w:rsid w:val="00EA6A57"/>
    <w:rsid w:val="00ED2F58"/>
    <w:rsid w:val="00EE603D"/>
    <w:rsid w:val="00EF78AD"/>
    <w:rsid w:val="00F32316"/>
    <w:rsid w:val="00F47B93"/>
    <w:rsid w:val="00F60022"/>
    <w:rsid w:val="00FB3F08"/>
    <w:rsid w:val="00FC1EC2"/>
    <w:rsid w:val="00FC73D4"/>
    <w:rsid w:val="00FE34B3"/>
    <w:rsid w:val="00FF5A93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4F76E"/>
  <w15:chartTrackingRefBased/>
  <w15:docId w15:val="{E02B73CD-8703-4B7C-8E9D-CC127040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D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D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D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665E"/>
    <w:pPr>
      <w:ind w:left="720"/>
      <w:contextualSpacing/>
    </w:pPr>
  </w:style>
  <w:style w:type="paragraph" w:styleId="Revision">
    <w:name w:val="Revision"/>
    <w:hidden/>
    <w:uiPriority w:val="99"/>
    <w:semiHidden/>
    <w:rsid w:val="001635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Kuchta</dc:creator>
  <cp:keywords/>
  <dc:description/>
  <cp:lastModifiedBy>Mateusz Kuchta</cp:lastModifiedBy>
  <cp:revision>27</cp:revision>
  <dcterms:created xsi:type="dcterms:W3CDTF">2023-01-24T19:25:00Z</dcterms:created>
  <dcterms:modified xsi:type="dcterms:W3CDTF">2023-03-02T19:03:00Z</dcterms:modified>
</cp:coreProperties>
</file>